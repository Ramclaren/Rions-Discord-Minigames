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Rion-Mark McLaren Jr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Prof. Thiminier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SER340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Sept 23 2022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Workplan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Plans for the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 18-24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research on Discord coding and figure out what types of games I want to design. Complete any other planning I may think of. </w:t>
            </w:r>
            <w:del w:author="Rion McLaren" w:id="0" w:date="2022-09-23T12:08:21Z">
              <w:r w:rsidDel="00000000" w:rsidR="00000000" w:rsidRPr="00000000">
                <w:rPr>
                  <w:rtl w:val="0"/>
                </w:rPr>
                <w:delText xml:space="preserve">Code hello world into a bot.</w:delText>
              </w:r>
            </w:del>
            <w:r w:rsidDel="00000000" w:rsidR="00000000" w:rsidRPr="00000000">
              <w:rPr>
                <w:rtl w:val="0"/>
              </w:rPr>
              <w:t xml:space="preserve"> Research and learn how to code in python.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 25-1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on learning python, complete hello world in python. Learn how to link python with discord. Use Code academy.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hello world within a discord bot. Start rudimentary coding for a simple game. (Guess a 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9-15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number guessing game. Make it look “pretty” on Discord.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16-22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 the number guessing game. Get started on a more complex game. (Tic tac toe)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23-29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complex game, and get more practice making it “look good” on discord.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30-5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some sort of GUI to choose which game to play from within discord. Let user choose between the two games and other future games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6-12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i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